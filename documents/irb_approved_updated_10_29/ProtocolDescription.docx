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DAE5E" w14:textId="63ADF2A5" w:rsidR="00446318" w:rsidRPr="00B3304F" w:rsidRDefault="00B3304F" w:rsidP="00783D0E">
      <w:pPr>
        <w:shd w:val="clear" w:color="auto" w:fill="FFFFFF"/>
        <w:rPr>
          <w:rFonts w:ascii="Helvetica" w:eastAsia="Times New Roman" w:hAnsi="Helvetica" w:cs="Times New Roman"/>
          <w:b/>
          <w:bCs/>
          <w:sz w:val="26"/>
          <w:szCs w:val="26"/>
        </w:rPr>
      </w:pPr>
      <w:r>
        <w:rPr>
          <w:rFonts w:ascii="Helvetica" w:eastAsia="Times New Roman" w:hAnsi="Helvetica" w:cs="Times New Roman"/>
          <w:b/>
          <w:bCs/>
          <w:sz w:val="26"/>
          <w:szCs w:val="26"/>
        </w:rPr>
        <w:t>Co</w:t>
      </w:r>
      <w:r w:rsidRPr="00B3304F">
        <w:rPr>
          <w:rFonts w:ascii="Helvetica" w:eastAsia="Times New Roman" w:hAnsi="Helvetica" w:cs="Times New Roman"/>
          <w:b/>
          <w:bCs/>
          <w:sz w:val="26"/>
          <w:szCs w:val="26"/>
        </w:rPr>
        <w:t xml:space="preserve">mparing Layouts for Eye Gaze-based PIN entry for people with Upper Extremity Impairment </w:t>
      </w:r>
    </w:p>
    <w:p w14:paraId="43A47D7B" w14:textId="77777777" w:rsidR="00B3304F" w:rsidRPr="00300D72" w:rsidRDefault="00B3304F" w:rsidP="00783D0E">
      <w:pPr>
        <w:shd w:val="clear" w:color="auto" w:fill="FFFFFF"/>
        <w:rPr>
          <w:rFonts w:ascii="Times New Roman" w:eastAsia="Times New Roman" w:hAnsi="Times New Roman" w:cs="Times New Roman"/>
        </w:rPr>
      </w:pPr>
    </w:p>
    <w:p w14:paraId="3269659E"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Purpose of the research study: </w:t>
      </w:r>
    </w:p>
    <w:p w14:paraId="280AFA3D" w14:textId="02554EF5" w:rsidR="00783D0E" w:rsidRDefault="005D7D1C" w:rsidP="00783D0E">
      <w:pPr>
        <w:shd w:val="clear" w:color="auto" w:fill="FFFFFF"/>
        <w:rPr>
          <w:rFonts w:ascii="Helvetica" w:eastAsia="Times New Roman" w:hAnsi="Helvetica" w:cs="Times New Roman"/>
          <w:sz w:val="22"/>
          <w:szCs w:val="22"/>
        </w:rPr>
      </w:pPr>
      <w:r>
        <w:rPr>
          <w:rFonts w:ascii="Helvetica" w:eastAsia="Times New Roman" w:hAnsi="Helvetica" w:cs="Times New Roman"/>
          <w:sz w:val="22"/>
          <w:szCs w:val="22"/>
        </w:rPr>
        <w:t>PINs are common security measures for aspects like bank accounts and device login. However, so far little work has been done to explore what PIN entry layouts are usable for people using eye gaze trackers. Our goal in this study is to compare three different PIN entry layouts to compare which ones work most effectively for eye gaze tracker users.</w:t>
      </w:r>
    </w:p>
    <w:p w14:paraId="55BC4DD3" w14:textId="77777777" w:rsidR="005D7D1C" w:rsidRPr="00300D72" w:rsidRDefault="005D7D1C" w:rsidP="00783D0E">
      <w:pPr>
        <w:shd w:val="clear" w:color="auto" w:fill="FFFFFF"/>
        <w:rPr>
          <w:rFonts w:ascii="Times New Roman" w:eastAsia="Times New Roman" w:hAnsi="Times New Roman" w:cs="Times New Roman"/>
        </w:rPr>
      </w:pPr>
    </w:p>
    <w:p w14:paraId="51501AF1" w14:textId="693CC16C" w:rsidR="00300D72" w:rsidRDefault="00300D72" w:rsidP="00783D0E">
      <w:pPr>
        <w:shd w:val="clear" w:color="auto" w:fill="FFFFFF"/>
        <w:rPr>
          <w:rFonts w:ascii="Helvetica" w:eastAsia="Times New Roman" w:hAnsi="Helvetica" w:cs="Times New Roman"/>
          <w:b/>
          <w:bCs/>
          <w:sz w:val="26"/>
          <w:szCs w:val="26"/>
        </w:rPr>
      </w:pPr>
      <w:r w:rsidRPr="00300D72">
        <w:rPr>
          <w:rFonts w:ascii="Helvetica" w:eastAsia="Times New Roman" w:hAnsi="Helvetica" w:cs="Times New Roman"/>
          <w:b/>
          <w:bCs/>
          <w:sz w:val="26"/>
          <w:szCs w:val="26"/>
        </w:rPr>
        <w:t xml:space="preserve">What will happen during the </w:t>
      </w:r>
      <w:proofErr w:type="gramStart"/>
      <w:r w:rsidRPr="00300D72">
        <w:rPr>
          <w:rFonts w:ascii="Helvetica" w:eastAsia="Times New Roman" w:hAnsi="Helvetica" w:cs="Times New Roman"/>
          <w:b/>
          <w:bCs/>
          <w:sz w:val="26"/>
          <w:szCs w:val="26"/>
        </w:rPr>
        <w:t>study:</w:t>
      </w:r>
      <w:proofErr w:type="gramEnd"/>
      <w:r w:rsidRPr="00300D72">
        <w:rPr>
          <w:rFonts w:ascii="Helvetica" w:eastAsia="Times New Roman" w:hAnsi="Helvetica" w:cs="Times New Roman"/>
          <w:b/>
          <w:bCs/>
          <w:sz w:val="26"/>
          <w:szCs w:val="26"/>
        </w:rPr>
        <w:t xml:space="preserve"> </w:t>
      </w:r>
    </w:p>
    <w:p w14:paraId="5AD54E4F" w14:textId="442A1320" w:rsidR="00633B97" w:rsidRDefault="00633B97" w:rsidP="00783D0E">
      <w:pPr>
        <w:shd w:val="clear" w:color="auto" w:fill="FFFFFF"/>
        <w:rPr>
          <w:rFonts w:ascii="Helvetica" w:eastAsia="Times New Roman" w:hAnsi="Helvetica" w:cs="Times New Roman"/>
          <w:b/>
          <w:bCs/>
          <w:sz w:val="26"/>
          <w:szCs w:val="26"/>
        </w:rPr>
      </w:pPr>
    </w:p>
    <w:p w14:paraId="1D2C9815" w14:textId="49CB6194" w:rsidR="00633B97" w:rsidRDefault="00633B97" w:rsidP="00783D0E">
      <w:pPr>
        <w:shd w:val="clear" w:color="auto" w:fill="FFFFFF"/>
        <w:rPr>
          <w:rFonts w:ascii="Helvetica" w:eastAsia="Times New Roman" w:hAnsi="Helvetica" w:cs="Times New Roman"/>
          <w:sz w:val="22"/>
          <w:szCs w:val="22"/>
        </w:rPr>
      </w:pPr>
      <w:r>
        <w:rPr>
          <w:rFonts w:ascii="Helvetica" w:eastAsia="Times New Roman" w:hAnsi="Helvetica" w:cs="Times New Roman"/>
          <w:sz w:val="22"/>
          <w:szCs w:val="22"/>
        </w:rPr>
        <w:t xml:space="preserve">In this study </w:t>
      </w:r>
      <w:r w:rsidR="006100AE">
        <w:rPr>
          <w:rFonts w:ascii="Helvetica" w:eastAsia="Times New Roman" w:hAnsi="Helvetica" w:cs="Times New Roman"/>
          <w:sz w:val="22"/>
          <w:szCs w:val="22"/>
        </w:rPr>
        <w:t>each participant will be asked to try each of three different layouts: a typical 3x3 PIN layout, a 5x2 horizontal layout, and a rotary layout.</w:t>
      </w:r>
      <w:ins w:id="0" w:author="Brittany Gradel" w:date="2020-09-25T14:22:00Z">
        <w:r w:rsidR="000B4D0F">
          <w:rPr>
            <w:rFonts w:ascii="Helvetica" w:eastAsia="Times New Roman" w:hAnsi="Helvetica" w:cs="Times New Roman"/>
            <w:sz w:val="22"/>
            <w:szCs w:val="22"/>
          </w:rPr>
          <w:t xml:space="preserve"> </w:t>
        </w:r>
      </w:ins>
      <w:del w:id="1" w:author="Brittany Gradel" w:date="2020-09-25T14:22:00Z">
        <w:r w:rsidR="006100AE" w:rsidDel="000B4D0F">
          <w:rPr>
            <w:rFonts w:ascii="Helvetica" w:eastAsia="Times New Roman" w:hAnsi="Helvetica" w:cs="Times New Roman"/>
            <w:sz w:val="22"/>
            <w:szCs w:val="22"/>
          </w:rPr>
          <w:delText xml:space="preserve"> </w:delText>
        </w:r>
      </w:del>
      <w:r w:rsidR="006100AE">
        <w:rPr>
          <w:rFonts w:ascii="Helvetica" w:eastAsia="Times New Roman" w:hAnsi="Helvetica" w:cs="Times New Roman"/>
          <w:sz w:val="22"/>
          <w:szCs w:val="22"/>
        </w:rPr>
        <w:t xml:space="preserve">For each layout, the participants will input </w:t>
      </w:r>
      <w:del w:id="2" w:author="Brittany Gradel" w:date="2020-09-25T14:20:00Z">
        <w:r w:rsidR="006100AE" w:rsidDel="000B4D0F">
          <w:rPr>
            <w:rFonts w:ascii="Helvetica" w:eastAsia="Times New Roman" w:hAnsi="Helvetica" w:cs="Times New Roman"/>
            <w:sz w:val="22"/>
            <w:szCs w:val="22"/>
          </w:rPr>
          <w:delText xml:space="preserve">15 </w:delText>
        </w:r>
      </w:del>
      <w:ins w:id="3" w:author="Brittany Gradel" w:date="2020-09-25T14:20:00Z">
        <w:r w:rsidR="000B4D0F">
          <w:rPr>
            <w:rFonts w:ascii="Helvetica" w:eastAsia="Times New Roman" w:hAnsi="Helvetica" w:cs="Times New Roman"/>
            <w:sz w:val="22"/>
            <w:szCs w:val="22"/>
          </w:rPr>
          <w:t xml:space="preserve">10 </w:t>
        </w:r>
      </w:ins>
      <w:r w:rsidR="006100AE">
        <w:rPr>
          <w:rFonts w:ascii="Helvetica" w:eastAsia="Times New Roman" w:hAnsi="Helvetica" w:cs="Times New Roman"/>
          <w:sz w:val="22"/>
          <w:szCs w:val="22"/>
        </w:rPr>
        <w:t xml:space="preserve">randomly generated </w:t>
      </w:r>
      <w:del w:id="4" w:author="Brittany Gradel" w:date="2020-09-25T14:20:00Z">
        <w:r w:rsidR="006100AE" w:rsidDel="000B4D0F">
          <w:rPr>
            <w:rFonts w:ascii="Helvetica" w:eastAsia="Times New Roman" w:hAnsi="Helvetica" w:cs="Times New Roman"/>
            <w:sz w:val="22"/>
            <w:szCs w:val="22"/>
          </w:rPr>
          <w:delText xml:space="preserve">6 </w:delText>
        </w:r>
      </w:del>
      <w:ins w:id="5" w:author="Brittany Gradel" w:date="2020-09-25T14:20:00Z">
        <w:r w:rsidR="000B4D0F">
          <w:rPr>
            <w:rFonts w:ascii="Helvetica" w:eastAsia="Times New Roman" w:hAnsi="Helvetica" w:cs="Times New Roman"/>
            <w:sz w:val="22"/>
            <w:szCs w:val="22"/>
          </w:rPr>
          <w:t>four-</w:t>
        </w:r>
      </w:ins>
      <w:r w:rsidR="006100AE">
        <w:rPr>
          <w:rFonts w:ascii="Helvetica" w:eastAsia="Times New Roman" w:hAnsi="Helvetica" w:cs="Times New Roman"/>
          <w:sz w:val="22"/>
          <w:szCs w:val="22"/>
        </w:rPr>
        <w:t>digit PINs.</w:t>
      </w:r>
      <w:ins w:id="6" w:author="Brittany Gradel" w:date="2020-09-25T14:22:00Z">
        <w:r w:rsidR="000B4D0F">
          <w:rPr>
            <w:rFonts w:ascii="Helvetica" w:eastAsia="Times New Roman" w:hAnsi="Helvetica" w:cs="Times New Roman"/>
            <w:sz w:val="22"/>
            <w:szCs w:val="22"/>
          </w:rPr>
          <w:t xml:space="preserve"> The study will be conducted online using a web interface.</w:t>
        </w:r>
      </w:ins>
    </w:p>
    <w:p w14:paraId="1A206B92" w14:textId="68CB8C50" w:rsidR="006100AE" w:rsidRDefault="006100AE" w:rsidP="00783D0E">
      <w:pPr>
        <w:shd w:val="clear" w:color="auto" w:fill="FFFFFF"/>
        <w:rPr>
          <w:rFonts w:ascii="Helvetica" w:eastAsia="Times New Roman" w:hAnsi="Helvetica" w:cs="Times New Roman"/>
          <w:sz w:val="22"/>
          <w:szCs w:val="22"/>
        </w:rPr>
      </w:pPr>
    </w:p>
    <w:p w14:paraId="63D2D5D1" w14:textId="05E3C93F" w:rsidR="006100AE" w:rsidRPr="006100AE" w:rsidRDefault="006100AE" w:rsidP="00783D0E">
      <w:pPr>
        <w:shd w:val="clear" w:color="auto" w:fill="FFFFFF"/>
        <w:rPr>
          <w:rFonts w:ascii="Times New Roman" w:eastAsia="Times New Roman" w:hAnsi="Times New Roman" w:cs="Times New Roman"/>
          <w:b/>
          <w:bCs/>
        </w:rPr>
      </w:pPr>
      <w:r w:rsidRPr="006100AE">
        <w:rPr>
          <w:rFonts w:ascii="Helvetica" w:eastAsia="Times New Roman" w:hAnsi="Helvetica" w:cs="Times New Roman"/>
          <w:b/>
          <w:bCs/>
          <w:sz w:val="22"/>
          <w:szCs w:val="22"/>
        </w:rPr>
        <w:t>Evaluation</w:t>
      </w:r>
      <w:r>
        <w:rPr>
          <w:rFonts w:ascii="Helvetica" w:eastAsia="Times New Roman" w:hAnsi="Helvetica" w:cs="Times New Roman"/>
          <w:b/>
          <w:bCs/>
          <w:sz w:val="22"/>
          <w:szCs w:val="22"/>
        </w:rPr>
        <w:t>:</w:t>
      </w:r>
    </w:p>
    <w:p w14:paraId="34E47A3F" w14:textId="540449C7" w:rsidR="00974A62" w:rsidRDefault="00974A62" w:rsidP="00783D0E">
      <w:pPr>
        <w:shd w:val="clear" w:color="auto" w:fill="FFFFFF"/>
        <w:rPr>
          <w:rFonts w:ascii="Helvetica" w:eastAsia="Times New Roman" w:hAnsi="Helvetica" w:cs="Times New Roman"/>
          <w:sz w:val="22"/>
          <w:szCs w:val="22"/>
        </w:rPr>
      </w:pPr>
    </w:p>
    <w:p w14:paraId="45FD47B4" w14:textId="77777777" w:rsidR="006100AE" w:rsidRDefault="006100AE" w:rsidP="006100AE">
      <w:pPr>
        <w:pStyle w:val="ListParagraph"/>
        <w:numPr>
          <w:ilvl w:val="0"/>
          <w:numId w:val="1"/>
        </w:numPr>
        <w:shd w:val="clear" w:color="auto" w:fill="FFFFFF"/>
        <w:rPr>
          <w:rFonts w:ascii="Helvetica" w:eastAsia="Times New Roman" w:hAnsi="Helvetica" w:cs="Helvetica"/>
          <w:sz w:val="22"/>
          <w:szCs w:val="22"/>
        </w:rPr>
      </w:pPr>
      <w:r w:rsidRPr="006100AE">
        <w:rPr>
          <w:rFonts w:ascii="Helvetica" w:eastAsia="Times New Roman" w:hAnsi="Helvetica" w:cs="Helvetica"/>
          <w:sz w:val="22"/>
          <w:szCs w:val="22"/>
        </w:rPr>
        <w:t>Each</w:t>
      </w:r>
      <w:r>
        <w:rPr>
          <w:rFonts w:ascii="Helvetica" w:eastAsia="Times New Roman" w:hAnsi="Helvetica" w:cs="Helvetica"/>
          <w:sz w:val="22"/>
          <w:szCs w:val="22"/>
        </w:rPr>
        <w:t xml:space="preserve"> participant will be randomly assigned one of the three PIN layouts</w:t>
      </w:r>
    </w:p>
    <w:p w14:paraId="1E8DF9BF" w14:textId="5A84C47B" w:rsidR="00897660" w:rsidRDefault="006100AE" w:rsidP="006100AE">
      <w:pPr>
        <w:pStyle w:val="ListParagraph"/>
        <w:numPr>
          <w:ilvl w:val="0"/>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 xml:space="preserve">The participant will be </w:t>
      </w:r>
      <w:del w:id="7" w:author="Brittany Gradel" w:date="2020-09-25T14:20:00Z">
        <w:r w:rsidDel="000B4D0F">
          <w:rPr>
            <w:rFonts w:ascii="Helvetica" w:eastAsia="Times New Roman" w:hAnsi="Helvetica" w:cs="Helvetica"/>
            <w:sz w:val="22"/>
            <w:szCs w:val="22"/>
          </w:rPr>
          <w:delText xml:space="preserve">given </w:delText>
        </w:r>
        <w:r w:rsidR="00560BC2" w:rsidDel="000B4D0F">
          <w:rPr>
            <w:rFonts w:ascii="Helvetica" w:eastAsia="Times New Roman" w:hAnsi="Helvetica" w:cs="Helvetica"/>
            <w:sz w:val="22"/>
            <w:szCs w:val="22"/>
          </w:rPr>
          <w:delText xml:space="preserve">a short period of time to familiarize themselves with the PIN layout. </w:delText>
        </w:r>
      </w:del>
      <w:ins w:id="8" w:author="Krishna Venkatasubramanian" w:date="2020-09-25T15:34:00Z">
        <w:r w:rsidR="00E54DAA">
          <w:rPr>
            <w:rFonts w:ascii="Helvetica" w:eastAsia="Times New Roman" w:hAnsi="Helvetica" w:cs="Helvetica"/>
            <w:sz w:val="22"/>
            <w:szCs w:val="22"/>
          </w:rPr>
          <w:t>p</w:t>
        </w:r>
      </w:ins>
      <w:ins w:id="9" w:author="Brittany Gradel" w:date="2020-09-25T14:20:00Z">
        <w:r w:rsidR="000B4D0F">
          <w:rPr>
            <w:rFonts w:ascii="Helvetica" w:eastAsia="Times New Roman" w:hAnsi="Helvetica" w:cs="Helvetica"/>
            <w:sz w:val="22"/>
            <w:szCs w:val="22"/>
          </w:rPr>
          <w:t>rovided with an image of the PIN layout in order to familiarize themselves with the layout</w:t>
        </w:r>
      </w:ins>
    </w:p>
    <w:p w14:paraId="3C85648C" w14:textId="0F50CC9A" w:rsidR="00897660" w:rsidRDefault="00897660" w:rsidP="006100AE">
      <w:pPr>
        <w:pStyle w:val="ListParagraph"/>
        <w:numPr>
          <w:ilvl w:val="0"/>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 xml:space="preserve">For each of </w:t>
      </w:r>
      <w:del w:id="10" w:author="Brittany Gradel" w:date="2020-09-25T14:20:00Z">
        <w:r w:rsidDel="000B4D0F">
          <w:rPr>
            <w:rFonts w:ascii="Helvetica" w:eastAsia="Times New Roman" w:hAnsi="Helvetica" w:cs="Helvetica"/>
            <w:sz w:val="22"/>
            <w:szCs w:val="22"/>
          </w:rPr>
          <w:delText xml:space="preserve">15 </w:delText>
        </w:r>
      </w:del>
      <w:ins w:id="11" w:author="Brittany Gradel" w:date="2020-09-25T14:20:00Z">
        <w:r w:rsidR="000B4D0F">
          <w:rPr>
            <w:rFonts w:ascii="Helvetica" w:eastAsia="Times New Roman" w:hAnsi="Helvetica" w:cs="Helvetica"/>
            <w:sz w:val="22"/>
            <w:szCs w:val="22"/>
          </w:rPr>
          <w:t xml:space="preserve">10 </w:t>
        </w:r>
      </w:ins>
      <w:r>
        <w:rPr>
          <w:rFonts w:ascii="Helvetica" w:eastAsia="Times New Roman" w:hAnsi="Helvetica" w:cs="Helvetica"/>
          <w:sz w:val="22"/>
          <w:szCs w:val="22"/>
        </w:rPr>
        <w:t xml:space="preserve">PINs </w:t>
      </w:r>
    </w:p>
    <w:p w14:paraId="22190478" w14:textId="62BD5ED2" w:rsidR="00897660" w:rsidRDefault="00897660" w:rsidP="00897660">
      <w:pPr>
        <w:pStyle w:val="ListParagraph"/>
        <w:numPr>
          <w:ilvl w:val="1"/>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 xml:space="preserve">The participant will be shown the PIN on screen and given </w:t>
      </w:r>
      <w:del w:id="12" w:author="Brittany Gradel" w:date="2020-09-25T14:21:00Z">
        <w:r w:rsidDel="000B4D0F">
          <w:rPr>
            <w:rFonts w:ascii="Helvetica" w:eastAsia="Times New Roman" w:hAnsi="Helvetica" w:cs="Helvetica"/>
            <w:sz w:val="22"/>
            <w:szCs w:val="22"/>
          </w:rPr>
          <w:delText xml:space="preserve">30 seconds </w:delText>
        </w:r>
      </w:del>
      <w:ins w:id="13" w:author="Brittany Gradel" w:date="2020-09-25T14:21:00Z">
        <w:r w:rsidR="000B4D0F">
          <w:rPr>
            <w:rFonts w:ascii="Helvetica" w:eastAsia="Times New Roman" w:hAnsi="Helvetica" w:cs="Helvetica"/>
            <w:sz w:val="22"/>
            <w:szCs w:val="22"/>
          </w:rPr>
          <w:t xml:space="preserve">however much time is needed </w:t>
        </w:r>
      </w:ins>
      <w:r>
        <w:rPr>
          <w:rFonts w:ascii="Helvetica" w:eastAsia="Times New Roman" w:hAnsi="Helvetica" w:cs="Helvetica"/>
          <w:sz w:val="22"/>
          <w:szCs w:val="22"/>
        </w:rPr>
        <w:t>to memorize the PIN</w:t>
      </w:r>
    </w:p>
    <w:p w14:paraId="66A2C957" w14:textId="00F75502" w:rsidR="00897660" w:rsidRDefault="00897660" w:rsidP="00897660">
      <w:pPr>
        <w:pStyle w:val="ListParagraph"/>
        <w:numPr>
          <w:ilvl w:val="1"/>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The participant will be asked to enter the PIN</w:t>
      </w:r>
      <w:ins w:id="14" w:author="Brittany Gradel" w:date="2020-09-25T14:21:00Z">
        <w:r w:rsidR="000B4D0F">
          <w:rPr>
            <w:rFonts w:ascii="Helvetica" w:eastAsia="Times New Roman" w:hAnsi="Helvetica" w:cs="Helvetica"/>
            <w:sz w:val="22"/>
            <w:szCs w:val="22"/>
          </w:rPr>
          <w:t>; the PIN will appear at the bottom of the screen for reference</w:t>
        </w:r>
      </w:ins>
    </w:p>
    <w:p w14:paraId="2E52C150" w14:textId="480E2EE8" w:rsidR="00E603F2" w:rsidRDefault="00E603F2" w:rsidP="00897660">
      <w:pPr>
        <w:pStyle w:val="ListParagraph"/>
        <w:numPr>
          <w:ilvl w:val="1"/>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They will be given three tries if a mistake in entry is made to enter the PIN</w:t>
      </w:r>
    </w:p>
    <w:p w14:paraId="632A4E80" w14:textId="266EBE36" w:rsidR="00E603F2" w:rsidRDefault="00E603F2" w:rsidP="00E603F2">
      <w:pPr>
        <w:pStyle w:val="ListParagraph"/>
        <w:numPr>
          <w:ilvl w:val="0"/>
          <w:numId w:val="1"/>
        </w:numPr>
        <w:shd w:val="clear" w:color="auto" w:fill="FFFFFF"/>
        <w:rPr>
          <w:ins w:id="15" w:author="Brittany Gradel" w:date="2020-09-25T14:23:00Z"/>
          <w:rFonts w:ascii="Helvetica" w:eastAsia="Times New Roman" w:hAnsi="Helvetica" w:cs="Helvetica"/>
          <w:sz w:val="22"/>
          <w:szCs w:val="22"/>
        </w:rPr>
      </w:pPr>
      <w:r>
        <w:rPr>
          <w:rFonts w:ascii="Helvetica" w:eastAsia="Times New Roman" w:hAnsi="Helvetica" w:cs="Helvetica"/>
          <w:sz w:val="22"/>
          <w:szCs w:val="22"/>
        </w:rPr>
        <w:t xml:space="preserve">The participant will repeat this process with </w:t>
      </w:r>
      <w:del w:id="16" w:author="Brittany Gradel" w:date="2020-09-25T14:23:00Z">
        <w:r w:rsidDel="000B4D0F">
          <w:rPr>
            <w:rFonts w:ascii="Helvetica" w:eastAsia="Times New Roman" w:hAnsi="Helvetica" w:cs="Helvetica"/>
            <w:sz w:val="22"/>
            <w:szCs w:val="22"/>
          </w:rPr>
          <w:delText>all of the PIN layouts</w:delText>
        </w:r>
      </w:del>
      <w:ins w:id="17" w:author="Brittany Gradel" w:date="2020-09-25T14:23:00Z">
        <w:r w:rsidR="000B4D0F">
          <w:rPr>
            <w:rFonts w:ascii="Helvetica" w:eastAsia="Times New Roman" w:hAnsi="Helvetica" w:cs="Helvetica"/>
            <w:sz w:val="22"/>
            <w:szCs w:val="22"/>
          </w:rPr>
          <w:t>one of the other layouts again randomly chosen</w:t>
        </w:r>
      </w:ins>
    </w:p>
    <w:p w14:paraId="5A4906D5" w14:textId="781106E9" w:rsidR="000B4D0F" w:rsidRDefault="000B4D0F" w:rsidP="00E603F2">
      <w:pPr>
        <w:pStyle w:val="ListParagraph"/>
        <w:numPr>
          <w:ilvl w:val="0"/>
          <w:numId w:val="1"/>
        </w:numPr>
        <w:shd w:val="clear" w:color="auto" w:fill="FFFFFF"/>
        <w:rPr>
          <w:rFonts w:ascii="Helvetica" w:eastAsia="Times New Roman" w:hAnsi="Helvetica" w:cs="Helvetica"/>
          <w:sz w:val="22"/>
          <w:szCs w:val="22"/>
        </w:rPr>
      </w:pPr>
      <w:ins w:id="18" w:author="Brittany Gradel" w:date="2020-09-25T14:23:00Z">
        <w:r>
          <w:rPr>
            <w:rFonts w:ascii="Helvetica" w:eastAsia="Times New Roman" w:hAnsi="Helvetica" w:cs="Helvetica"/>
            <w:sz w:val="22"/>
            <w:szCs w:val="22"/>
          </w:rPr>
          <w:t>They will then repeat this with the final PIN layout</w:t>
        </w:r>
      </w:ins>
    </w:p>
    <w:p w14:paraId="5B9E9C22" w14:textId="66FB007F" w:rsidR="00281C87" w:rsidRDefault="00281C87" w:rsidP="00281C87">
      <w:pPr>
        <w:shd w:val="clear" w:color="auto" w:fill="FFFFFF"/>
        <w:rPr>
          <w:rFonts w:ascii="Helvetica" w:eastAsia="Times New Roman" w:hAnsi="Helvetica" w:cs="Helvetica"/>
          <w:sz w:val="22"/>
          <w:szCs w:val="22"/>
        </w:rPr>
      </w:pPr>
    </w:p>
    <w:p w14:paraId="464F02F2" w14:textId="6F545A5A" w:rsidR="00281C87" w:rsidRPr="00281C87" w:rsidRDefault="00281C87" w:rsidP="00281C87">
      <w:pPr>
        <w:shd w:val="clear" w:color="auto" w:fill="FFFFFF"/>
        <w:rPr>
          <w:rFonts w:ascii="Helvetica" w:eastAsia="Times New Roman" w:hAnsi="Helvetica" w:cs="Helvetica"/>
          <w:sz w:val="22"/>
          <w:szCs w:val="22"/>
        </w:rPr>
      </w:pPr>
      <w:r>
        <w:rPr>
          <w:rFonts w:ascii="Helvetica" w:eastAsia="Times New Roman" w:hAnsi="Helvetica" w:cs="Helvetica"/>
          <w:sz w:val="22"/>
          <w:szCs w:val="22"/>
        </w:rPr>
        <w:t xml:space="preserve">All of the PINs will be randomly generated. At no point will any of the participants be asked to enter sensitive information or PINs that they use. </w:t>
      </w:r>
      <w:r w:rsidR="000673BA">
        <w:rPr>
          <w:rFonts w:ascii="Helvetica" w:eastAsia="Times New Roman" w:hAnsi="Helvetica" w:cs="Helvetica"/>
          <w:sz w:val="22"/>
          <w:szCs w:val="22"/>
        </w:rPr>
        <w:t>Any data collected during the familiarization phase will be discarded.</w:t>
      </w:r>
    </w:p>
    <w:p w14:paraId="22279B13" w14:textId="77777777" w:rsidR="00897660" w:rsidRDefault="00897660" w:rsidP="00897660">
      <w:pPr>
        <w:shd w:val="clear" w:color="auto" w:fill="FFFFFF"/>
        <w:rPr>
          <w:rFonts w:ascii="Helvetica" w:eastAsia="Times New Roman" w:hAnsi="Helvetica" w:cs="Helvetica"/>
          <w:sz w:val="22"/>
          <w:szCs w:val="22"/>
        </w:rPr>
      </w:pPr>
    </w:p>
    <w:p w14:paraId="349BC704" w14:textId="76D69BE5" w:rsidR="00561D1D" w:rsidRPr="00897660" w:rsidRDefault="006100AE" w:rsidP="00897660">
      <w:pPr>
        <w:shd w:val="clear" w:color="auto" w:fill="FFFFFF"/>
        <w:rPr>
          <w:rFonts w:ascii="Helvetica" w:eastAsia="Times New Roman" w:hAnsi="Helvetica" w:cs="Helvetica"/>
          <w:sz w:val="22"/>
          <w:szCs w:val="22"/>
        </w:rPr>
      </w:pPr>
      <w:r w:rsidRPr="00897660">
        <w:rPr>
          <w:rFonts w:ascii="Helvetica" w:eastAsia="Times New Roman" w:hAnsi="Helvetica" w:cs="Helvetica"/>
          <w:sz w:val="22"/>
          <w:szCs w:val="22"/>
        </w:rPr>
        <w:t xml:space="preserve"> </w:t>
      </w:r>
    </w:p>
    <w:p w14:paraId="2647C579"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2"/>
          <w:szCs w:val="22"/>
        </w:rPr>
        <w:t xml:space="preserve">Debrief </w:t>
      </w:r>
    </w:p>
    <w:p w14:paraId="65882465" w14:textId="56C77B39" w:rsidR="00561D1D" w:rsidRDefault="006100AE" w:rsidP="00783D0E">
      <w:pPr>
        <w:shd w:val="clear" w:color="auto" w:fill="FFFFFF"/>
        <w:rPr>
          <w:rFonts w:ascii="Helvetica" w:eastAsia="Times New Roman" w:hAnsi="Helvetica" w:cs="Times New Roman"/>
          <w:sz w:val="22"/>
          <w:szCs w:val="22"/>
        </w:rPr>
      </w:pPr>
      <w:r>
        <w:rPr>
          <w:rFonts w:ascii="Helvetica" w:eastAsia="Times New Roman" w:hAnsi="Helvetica" w:cs="Times New Roman"/>
          <w:sz w:val="22"/>
          <w:szCs w:val="22"/>
        </w:rPr>
        <w:t xml:space="preserve">At the end of the evaluation phase </w:t>
      </w:r>
      <w:del w:id="19" w:author="Brittany Gradel" w:date="2020-09-25T14:23:00Z">
        <w:r w:rsidDel="000B4D0F">
          <w:rPr>
            <w:rFonts w:ascii="Helvetica" w:eastAsia="Times New Roman" w:hAnsi="Helvetica" w:cs="Times New Roman"/>
            <w:sz w:val="22"/>
            <w:szCs w:val="22"/>
          </w:rPr>
          <w:delText>we will ask the participants a few questions on which PIN entry system they liked and wh</w:delText>
        </w:r>
        <w:r w:rsidR="00E603F2" w:rsidDel="000B4D0F">
          <w:rPr>
            <w:rFonts w:ascii="Helvetica" w:eastAsia="Times New Roman" w:hAnsi="Helvetica" w:cs="Times New Roman"/>
            <w:sz w:val="22"/>
            <w:szCs w:val="22"/>
          </w:rPr>
          <w:delText>y</w:delText>
        </w:r>
      </w:del>
      <w:ins w:id="20" w:author="Brittany Gradel" w:date="2020-09-25T14:23:00Z">
        <w:r w:rsidR="000B4D0F">
          <w:rPr>
            <w:rFonts w:ascii="Helvetica" w:eastAsia="Times New Roman" w:hAnsi="Helvetica" w:cs="Times New Roman"/>
            <w:sz w:val="22"/>
            <w:szCs w:val="22"/>
          </w:rPr>
          <w:t>there will be a brief survey on the researc</w:t>
        </w:r>
      </w:ins>
      <w:ins w:id="21" w:author="Brittany Gradel" w:date="2020-09-25T14:24:00Z">
        <w:r w:rsidR="000B4D0F">
          <w:rPr>
            <w:rFonts w:ascii="Helvetica" w:eastAsia="Times New Roman" w:hAnsi="Helvetica" w:cs="Times New Roman"/>
            <w:sz w:val="22"/>
            <w:szCs w:val="22"/>
          </w:rPr>
          <w:t>h website on which PIN pad layout the participants liked the best and why, and which PIN pad layout the participants liked the least and why</w:t>
        </w:r>
      </w:ins>
      <w:r w:rsidR="00E603F2">
        <w:rPr>
          <w:rFonts w:ascii="Helvetica" w:eastAsia="Times New Roman" w:hAnsi="Helvetica" w:cs="Times New Roman"/>
          <w:sz w:val="22"/>
          <w:szCs w:val="22"/>
        </w:rPr>
        <w:t>.</w:t>
      </w:r>
      <w:r w:rsidR="000673BA">
        <w:rPr>
          <w:rFonts w:ascii="Helvetica" w:eastAsia="Times New Roman" w:hAnsi="Helvetica" w:cs="Times New Roman"/>
          <w:sz w:val="22"/>
          <w:szCs w:val="22"/>
        </w:rPr>
        <w:t xml:space="preserve"> </w:t>
      </w:r>
      <w:del w:id="22" w:author="Brittany Gradel" w:date="2020-09-25T14:24:00Z">
        <w:r w:rsidR="000673BA" w:rsidDel="000B4D0F">
          <w:rPr>
            <w:rFonts w:ascii="Helvetica" w:eastAsia="Times New Roman" w:hAnsi="Helvetica" w:cs="Times New Roman"/>
            <w:sz w:val="22"/>
            <w:szCs w:val="22"/>
          </w:rPr>
          <w:delText xml:space="preserve">The participants will also be asked </w:delText>
        </w:r>
      </w:del>
      <w:ins w:id="23" w:author="Brittany Gradel" w:date="2020-09-25T14:24:00Z">
        <w:r w:rsidR="000B4D0F">
          <w:rPr>
            <w:rFonts w:ascii="Helvetica" w:eastAsia="Times New Roman" w:hAnsi="Helvetica" w:cs="Times New Roman"/>
            <w:sz w:val="22"/>
            <w:szCs w:val="22"/>
          </w:rPr>
          <w:t xml:space="preserve">There will also be </w:t>
        </w:r>
      </w:ins>
      <w:r w:rsidR="000673BA">
        <w:rPr>
          <w:rFonts w:ascii="Helvetica" w:eastAsia="Times New Roman" w:hAnsi="Helvetica" w:cs="Times New Roman"/>
          <w:sz w:val="22"/>
          <w:szCs w:val="22"/>
        </w:rPr>
        <w:t xml:space="preserve">a few demographic questions including age, gender, </w:t>
      </w:r>
      <w:ins w:id="24" w:author="Brittany Gradel" w:date="2020-09-25T14:27:00Z">
        <w:r w:rsidR="00753442">
          <w:rPr>
            <w:rFonts w:ascii="Helvetica" w:eastAsia="Times New Roman" w:hAnsi="Helvetica" w:cs="Times New Roman"/>
            <w:sz w:val="22"/>
            <w:szCs w:val="22"/>
          </w:rPr>
          <w:t xml:space="preserve">and </w:t>
        </w:r>
      </w:ins>
      <w:r w:rsidR="000673BA">
        <w:rPr>
          <w:rFonts w:ascii="Helvetica" w:eastAsia="Times New Roman" w:hAnsi="Helvetica" w:cs="Times New Roman"/>
          <w:sz w:val="22"/>
          <w:szCs w:val="22"/>
        </w:rPr>
        <w:t>disability</w:t>
      </w:r>
      <w:del w:id="25" w:author="Brittany Gradel" w:date="2020-09-25T14:27:00Z">
        <w:r w:rsidR="000673BA" w:rsidDel="00753442">
          <w:rPr>
            <w:rFonts w:ascii="Helvetica" w:eastAsia="Times New Roman" w:hAnsi="Helvetica" w:cs="Times New Roman"/>
            <w:sz w:val="22"/>
            <w:szCs w:val="22"/>
          </w:rPr>
          <w:delText>, and frequency of eye gaze tracker use.</w:delText>
        </w:r>
      </w:del>
    </w:p>
    <w:p w14:paraId="76A90EA4" w14:textId="77777777" w:rsidR="00685772" w:rsidRPr="00974A62" w:rsidRDefault="00685772" w:rsidP="00783D0E">
      <w:pPr>
        <w:shd w:val="clear" w:color="auto" w:fill="FFFFFF"/>
        <w:rPr>
          <w:rFonts w:ascii="Helvetica" w:eastAsia="Times New Roman" w:hAnsi="Helvetica" w:cs="Times New Roman"/>
          <w:sz w:val="22"/>
          <w:szCs w:val="22"/>
        </w:rPr>
      </w:pPr>
    </w:p>
    <w:p w14:paraId="6F0866E8" w14:textId="77777777" w:rsidR="002F0CDF" w:rsidRDefault="002F0CDF" w:rsidP="00783D0E">
      <w:pPr>
        <w:shd w:val="clear" w:color="auto" w:fill="FFFFFF"/>
        <w:rPr>
          <w:rFonts w:ascii="Helvetica" w:eastAsia="Times New Roman" w:hAnsi="Helvetica" w:cs="Times New Roman"/>
          <w:b/>
          <w:bCs/>
          <w:sz w:val="26"/>
          <w:szCs w:val="26"/>
        </w:rPr>
      </w:pPr>
    </w:p>
    <w:p w14:paraId="4126947A" w14:textId="68004FF5" w:rsidR="00974A62" w:rsidRPr="00A85657" w:rsidRDefault="00300D72" w:rsidP="00783D0E">
      <w:pPr>
        <w:shd w:val="clear" w:color="auto" w:fill="FFFFFF"/>
        <w:rPr>
          <w:rFonts w:ascii="Helvetica" w:eastAsia="Times New Roman" w:hAnsi="Helvetica" w:cs="Times New Roman"/>
          <w:b/>
          <w:bCs/>
          <w:sz w:val="26"/>
          <w:szCs w:val="26"/>
        </w:rPr>
      </w:pPr>
      <w:r w:rsidRPr="00300D72">
        <w:rPr>
          <w:rFonts w:ascii="Helvetica" w:eastAsia="Times New Roman" w:hAnsi="Helvetica" w:cs="Times New Roman"/>
          <w:b/>
          <w:bCs/>
          <w:sz w:val="26"/>
          <w:szCs w:val="26"/>
        </w:rPr>
        <w:t xml:space="preserve">Participant Recruitment </w:t>
      </w:r>
    </w:p>
    <w:p w14:paraId="1B3C940C" w14:textId="2B38B2C3" w:rsidR="00281C87" w:rsidRDefault="00281C87" w:rsidP="00783D0E">
      <w:pPr>
        <w:shd w:val="clear" w:color="auto" w:fill="FFFFFF"/>
        <w:rPr>
          <w:rFonts w:ascii="Helvetica" w:eastAsia="Times New Roman" w:hAnsi="Helvetica" w:cs="Times New Roman"/>
          <w:sz w:val="22"/>
          <w:szCs w:val="22"/>
        </w:rPr>
      </w:pPr>
      <w:r>
        <w:rPr>
          <w:rFonts w:ascii="Helvetica" w:eastAsia="Times New Roman" w:hAnsi="Helvetica" w:cs="Times New Roman"/>
          <w:sz w:val="22"/>
          <w:szCs w:val="22"/>
        </w:rPr>
        <w:t xml:space="preserve">We will recruit participants who </w:t>
      </w:r>
      <w:r w:rsidR="007662B7">
        <w:rPr>
          <w:rFonts w:ascii="Helvetica" w:eastAsia="Times New Roman" w:hAnsi="Helvetica" w:cs="Times New Roman"/>
          <w:sz w:val="22"/>
          <w:szCs w:val="22"/>
        </w:rPr>
        <w:t xml:space="preserve">have a form of upper extremity impairment (UEI) and </w:t>
      </w:r>
      <w:r>
        <w:rPr>
          <w:rFonts w:ascii="Helvetica" w:eastAsia="Times New Roman" w:hAnsi="Helvetica" w:cs="Times New Roman"/>
          <w:sz w:val="22"/>
          <w:szCs w:val="22"/>
        </w:rPr>
        <w:t xml:space="preserve">are regular users of eye gaze trackers </w:t>
      </w:r>
      <w:r w:rsidR="00ED3458">
        <w:rPr>
          <w:rFonts w:ascii="Helvetica" w:eastAsia="Times New Roman" w:hAnsi="Helvetica" w:cs="Times New Roman"/>
          <w:sz w:val="22"/>
          <w:szCs w:val="22"/>
        </w:rPr>
        <w:t xml:space="preserve">as an assistive device for </w:t>
      </w:r>
      <w:r>
        <w:rPr>
          <w:rFonts w:ascii="Helvetica" w:eastAsia="Times New Roman" w:hAnsi="Helvetica" w:cs="Times New Roman"/>
          <w:sz w:val="22"/>
          <w:szCs w:val="22"/>
        </w:rPr>
        <w:t xml:space="preserve">computing use or communication. </w:t>
      </w:r>
      <w:r w:rsidR="00AE2D03">
        <w:rPr>
          <w:rFonts w:ascii="Helvetica" w:eastAsia="Times New Roman" w:hAnsi="Helvetica" w:cs="Times New Roman"/>
          <w:sz w:val="22"/>
          <w:szCs w:val="22"/>
        </w:rPr>
        <w:t xml:space="preserve">A </w:t>
      </w:r>
      <w:r w:rsidR="00AE2D03" w:rsidRPr="00AE2D03">
        <w:rPr>
          <w:rFonts w:ascii="Helvetica" w:eastAsia="Times New Roman" w:hAnsi="Helvetica" w:cs="Times New Roman"/>
          <w:sz w:val="22"/>
          <w:szCs w:val="22"/>
        </w:rPr>
        <w:t>person with UEI is anyone without full use or range of motion of their arms, shoulders, or hands.</w:t>
      </w:r>
    </w:p>
    <w:p w14:paraId="392E9CD6" w14:textId="77777777" w:rsidR="00AE2D03" w:rsidRDefault="00AE2D03" w:rsidP="00783D0E">
      <w:pPr>
        <w:shd w:val="clear" w:color="auto" w:fill="FFFFFF"/>
        <w:rPr>
          <w:rFonts w:ascii="Helvetica" w:eastAsia="Times New Roman" w:hAnsi="Helvetica" w:cs="Times New Roman"/>
          <w:b/>
          <w:bCs/>
          <w:sz w:val="22"/>
          <w:szCs w:val="22"/>
        </w:rPr>
      </w:pPr>
    </w:p>
    <w:p w14:paraId="62FBC1B0" w14:textId="7DC2C78D" w:rsidR="00300D72" w:rsidRPr="00300D72" w:rsidDel="000B4D0F" w:rsidRDefault="00300D72" w:rsidP="00783D0E">
      <w:pPr>
        <w:shd w:val="clear" w:color="auto" w:fill="FFFFFF"/>
        <w:rPr>
          <w:del w:id="26" w:author="Brittany Gradel" w:date="2020-09-25T14:25:00Z"/>
          <w:rFonts w:ascii="Times New Roman" w:eastAsia="Times New Roman" w:hAnsi="Times New Roman" w:cs="Times New Roman"/>
        </w:rPr>
      </w:pPr>
      <w:del w:id="27" w:author="Brittany Gradel" w:date="2020-09-25T14:25:00Z">
        <w:r w:rsidRPr="00300D72" w:rsidDel="000B4D0F">
          <w:rPr>
            <w:rFonts w:ascii="Helvetica" w:eastAsia="Times New Roman" w:hAnsi="Helvetica" w:cs="Times New Roman"/>
            <w:b/>
            <w:bCs/>
            <w:sz w:val="26"/>
            <w:szCs w:val="26"/>
          </w:rPr>
          <w:lastRenderedPageBreak/>
          <w:delText xml:space="preserve">Recordings during the study: </w:delText>
        </w:r>
      </w:del>
    </w:p>
    <w:p w14:paraId="6F42702D" w14:textId="0D0B6EDC" w:rsidR="00300D72" w:rsidDel="000B4D0F" w:rsidRDefault="00300D72" w:rsidP="00783D0E">
      <w:pPr>
        <w:shd w:val="clear" w:color="auto" w:fill="FFFFFF"/>
        <w:rPr>
          <w:del w:id="28" w:author="Brittany Gradel" w:date="2020-09-25T14:25:00Z"/>
          <w:rFonts w:ascii="Helvetica" w:eastAsia="Times New Roman" w:hAnsi="Helvetica" w:cs="Times New Roman"/>
          <w:sz w:val="22"/>
          <w:szCs w:val="22"/>
        </w:rPr>
      </w:pPr>
      <w:del w:id="29" w:author="Brittany Gradel" w:date="2020-09-25T14:25:00Z">
        <w:r w:rsidRPr="00300D72" w:rsidDel="000B4D0F">
          <w:rPr>
            <w:rFonts w:ascii="Helvetica" w:eastAsia="Times New Roman" w:hAnsi="Helvetica" w:cs="Times New Roman"/>
            <w:sz w:val="22"/>
            <w:szCs w:val="22"/>
          </w:rPr>
          <w:delText xml:space="preserve">Video recordings will be made of the evaluation phase only. The debriefing session will be audio recorded. </w:delText>
        </w:r>
      </w:del>
    </w:p>
    <w:p w14:paraId="4A8B44D6" w14:textId="77777777" w:rsidR="00207D17" w:rsidRPr="00300D72" w:rsidRDefault="00207D17" w:rsidP="00783D0E">
      <w:pPr>
        <w:shd w:val="clear" w:color="auto" w:fill="FFFFFF"/>
        <w:rPr>
          <w:rFonts w:ascii="Times New Roman" w:eastAsia="Times New Roman" w:hAnsi="Times New Roman" w:cs="Times New Roman"/>
        </w:rPr>
      </w:pPr>
    </w:p>
    <w:p w14:paraId="62D6561F"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Compensation: </w:t>
      </w:r>
    </w:p>
    <w:p w14:paraId="53B2D321" w14:textId="3853B232" w:rsidR="00300D72"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sz w:val="22"/>
          <w:szCs w:val="22"/>
        </w:rPr>
        <w:t>$</w:t>
      </w:r>
      <w:r w:rsidR="006974B2">
        <w:rPr>
          <w:rFonts w:ascii="Helvetica" w:eastAsia="Times New Roman" w:hAnsi="Helvetica" w:cs="Times New Roman"/>
          <w:sz w:val="22"/>
          <w:szCs w:val="22"/>
        </w:rPr>
        <w:t>10</w:t>
      </w:r>
      <w:r w:rsidRPr="00300D72">
        <w:rPr>
          <w:rFonts w:ascii="Helvetica" w:eastAsia="Times New Roman" w:hAnsi="Helvetica" w:cs="Times New Roman"/>
          <w:sz w:val="22"/>
          <w:szCs w:val="22"/>
        </w:rPr>
        <w:t xml:space="preserve"> gift card</w:t>
      </w:r>
    </w:p>
    <w:p w14:paraId="3B6A4B53" w14:textId="77777777" w:rsidR="00DC0FC9" w:rsidRPr="00300D72" w:rsidRDefault="00DC0FC9" w:rsidP="00783D0E">
      <w:pPr>
        <w:shd w:val="clear" w:color="auto" w:fill="FFFFFF"/>
        <w:rPr>
          <w:rFonts w:ascii="Times New Roman" w:eastAsia="Times New Roman" w:hAnsi="Times New Roman" w:cs="Times New Roman"/>
        </w:rPr>
      </w:pPr>
    </w:p>
    <w:p w14:paraId="34F1BD4C" w14:textId="439D7D45" w:rsidR="00B24910" w:rsidRPr="00484355" w:rsidRDefault="00300D72" w:rsidP="00783D0E">
      <w:pPr>
        <w:shd w:val="clear" w:color="auto" w:fill="FFFFFF"/>
        <w:rPr>
          <w:rFonts w:ascii="Helvetica" w:eastAsia="Times New Roman" w:hAnsi="Helvetica" w:cs="Times New Roman"/>
          <w:b/>
          <w:bCs/>
          <w:sz w:val="26"/>
          <w:szCs w:val="26"/>
        </w:rPr>
      </w:pPr>
      <w:r w:rsidRPr="00300D72">
        <w:rPr>
          <w:rFonts w:ascii="Helvetica" w:eastAsia="Times New Roman" w:hAnsi="Helvetica" w:cs="Times New Roman"/>
          <w:b/>
          <w:bCs/>
          <w:sz w:val="26"/>
          <w:szCs w:val="26"/>
        </w:rPr>
        <w:t xml:space="preserve">Time required: </w:t>
      </w:r>
    </w:p>
    <w:p w14:paraId="400AD425" w14:textId="70A6DFC7" w:rsidR="00300D72"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sz w:val="22"/>
          <w:szCs w:val="22"/>
        </w:rPr>
        <w:t>Approximately 45</w:t>
      </w:r>
      <w:r w:rsidR="00AE5231">
        <w:rPr>
          <w:rFonts w:ascii="Helvetica" w:eastAsia="Times New Roman" w:hAnsi="Helvetica" w:cs="Times New Roman"/>
          <w:sz w:val="22"/>
          <w:szCs w:val="22"/>
        </w:rPr>
        <w:t>-60</w:t>
      </w:r>
      <w:r w:rsidRPr="00300D72">
        <w:rPr>
          <w:rFonts w:ascii="Helvetica" w:eastAsia="Times New Roman" w:hAnsi="Helvetica" w:cs="Times New Roman"/>
          <w:sz w:val="22"/>
          <w:szCs w:val="22"/>
        </w:rPr>
        <w:t xml:space="preserve"> minutes. </w:t>
      </w:r>
    </w:p>
    <w:p w14:paraId="0383C142" w14:textId="77777777" w:rsidR="00484355" w:rsidRPr="00300D72" w:rsidRDefault="00484355" w:rsidP="00783D0E">
      <w:pPr>
        <w:shd w:val="clear" w:color="auto" w:fill="FFFFFF"/>
        <w:rPr>
          <w:rFonts w:ascii="Times New Roman" w:eastAsia="Times New Roman" w:hAnsi="Times New Roman" w:cs="Times New Roman"/>
        </w:rPr>
      </w:pPr>
    </w:p>
    <w:p w14:paraId="7A7958B8"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Risks: </w:t>
      </w:r>
    </w:p>
    <w:p w14:paraId="1C4D7D69" w14:textId="5C83D825" w:rsidR="00300D72"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sz w:val="22"/>
          <w:szCs w:val="22"/>
        </w:rPr>
        <w:t xml:space="preserve">There are no anticipated risks to the participants. </w:t>
      </w:r>
    </w:p>
    <w:p w14:paraId="4907FD0D" w14:textId="77777777" w:rsidR="0068634A" w:rsidRPr="00300D72" w:rsidRDefault="0068634A" w:rsidP="00783D0E">
      <w:pPr>
        <w:shd w:val="clear" w:color="auto" w:fill="FFFFFF"/>
        <w:rPr>
          <w:rFonts w:ascii="Times New Roman" w:eastAsia="Times New Roman" w:hAnsi="Times New Roman" w:cs="Times New Roman"/>
        </w:rPr>
      </w:pPr>
    </w:p>
    <w:p w14:paraId="62462D10"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Benefits: </w:t>
      </w:r>
    </w:p>
    <w:p w14:paraId="20B6D40C" w14:textId="0C3CCBFE" w:rsidR="0068634A" w:rsidRDefault="00DB1B17" w:rsidP="00783D0E">
      <w:pPr>
        <w:shd w:val="clear" w:color="auto" w:fill="FFFFFF"/>
        <w:rPr>
          <w:rFonts w:ascii="Helvetica" w:eastAsia="Times New Roman" w:hAnsi="Helvetica" w:cs="Times New Roman"/>
          <w:sz w:val="22"/>
          <w:szCs w:val="22"/>
        </w:rPr>
      </w:pPr>
      <w:r w:rsidRPr="00DB1B17">
        <w:rPr>
          <w:rFonts w:ascii="Helvetica" w:eastAsia="Times New Roman" w:hAnsi="Helvetica" w:cs="Times New Roman"/>
          <w:sz w:val="22"/>
          <w:szCs w:val="22"/>
        </w:rPr>
        <w:t>There are no direct benefits to the participants for participating in this research study.</w:t>
      </w:r>
      <w:r>
        <w:rPr>
          <w:rFonts w:ascii="Helvetica" w:eastAsia="Times New Roman" w:hAnsi="Helvetica" w:cs="Times New Roman"/>
          <w:sz w:val="22"/>
          <w:szCs w:val="22"/>
        </w:rPr>
        <w:t xml:space="preserve"> The overall benefit of this study will be better understanding of how to design usable PIN interfaces in the future.</w:t>
      </w:r>
    </w:p>
    <w:p w14:paraId="3D3774ED" w14:textId="77777777" w:rsidR="00DB1B17" w:rsidRPr="00300D72" w:rsidRDefault="00DB1B17" w:rsidP="00783D0E">
      <w:pPr>
        <w:shd w:val="clear" w:color="auto" w:fill="FFFFFF"/>
        <w:rPr>
          <w:rFonts w:ascii="Times New Roman" w:eastAsia="Times New Roman" w:hAnsi="Times New Roman" w:cs="Times New Roman"/>
        </w:rPr>
      </w:pPr>
    </w:p>
    <w:p w14:paraId="4307DA8A"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Confidentiality: </w:t>
      </w:r>
    </w:p>
    <w:p w14:paraId="1F57C583" w14:textId="7BE0B317" w:rsidR="00300D72"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sz w:val="22"/>
          <w:szCs w:val="22"/>
        </w:rPr>
        <w:t>The information provide</w:t>
      </w:r>
      <w:r w:rsidR="00532F26">
        <w:rPr>
          <w:rFonts w:ascii="Helvetica" w:eastAsia="Times New Roman" w:hAnsi="Helvetica" w:cs="Times New Roman"/>
          <w:sz w:val="22"/>
          <w:szCs w:val="22"/>
        </w:rPr>
        <w:t>d</w:t>
      </w:r>
      <w:r w:rsidRPr="00300D72">
        <w:rPr>
          <w:rFonts w:ascii="Helvetica" w:eastAsia="Times New Roman" w:hAnsi="Helvetica" w:cs="Times New Roman"/>
          <w:sz w:val="22"/>
          <w:szCs w:val="22"/>
        </w:rPr>
        <w:t xml:space="preserve"> will be treated as confidentially as possible. </w:t>
      </w:r>
      <w:r w:rsidR="00532F26">
        <w:rPr>
          <w:rFonts w:ascii="Helvetica" w:eastAsia="Times New Roman" w:hAnsi="Helvetica" w:cs="Times New Roman"/>
          <w:sz w:val="22"/>
          <w:szCs w:val="22"/>
        </w:rPr>
        <w:t>The participant’s</w:t>
      </w:r>
      <w:r w:rsidRPr="00300D72">
        <w:rPr>
          <w:rFonts w:ascii="Helvetica" w:eastAsia="Times New Roman" w:hAnsi="Helvetica" w:cs="Times New Roman"/>
          <w:sz w:val="22"/>
          <w:szCs w:val="22"/>
        </w:rPr>
        <w:t xml:space="preserve"> name will not be used in any report</w:t>
      </w:r>
      <w:r w:rsidR="00532F26">
        <w:rPr>
          <w:rFonts w:ascii="Helvetica" w:eastAsia="Times New Roman" w:hAnsi="Helvetica" w:cs="Times New Roman"/>
          <w:sz w:val="22"/>
          <w:szCs w:val="22"/>
        </w:rPr>
        <w:t xml:space="preserve"> or communication</w:t>
      </w:r>
      <w:r w:rsidRPr="00300D72">
        <w:rPr>
          <w:rFonts w:ascii="Helvetica" w:eastAsia="Times New Roman" w:hAnsi="Helvetica" w:cs="Times New Roman"/>
          <w:sz w:val="22"/>
          <w:szCs w:val="22"/>
        </w:rPr>
        <w:t xml:space="preserve">. Confidentiality will be protected by not collecting any identifying information when possible. If any identifying information is collected, it will be deleted </w:t>
      </w:r>
      <w:r w:rsidR="002F0CDF">
        <w:rPr>
          <w:rFonts w:ascii="Helvetica" w:eastAsia="Times New Roman" w:hAnsi="Helvetica" w:cs="Times New Roman"/>
          <w:sz w:val="22"/>
          <w:szCs w:val="22"/>
        </w:rPr>
        <w:t>after</w:t>
      </w:r>
      <w:r w:rsidRPr="00300D72">
        <w:rPr>
          <w:rFonts w:ascii="Helvetica" w:eastAsia="Times New Roman" w:hAnsi="Helvetica" w:cs="Times New Roman"/>
          <w:sz w:val="22"/>
          <w:szCs w:val="22"/>
        </w:rPr>
        <w:t xml:space="preserve"> data analysis. </w:t>
      </w:r>
    </w:p>
    <w:p w14:paraId="5B231CC4" w14:textId="0AA8ABD1" w:rsidR="00726227" w:rsidRPr="00300D72" w:rsidDel="000B4D0F" w:rsidRDefault="00726227" w:rsidP="00783D0E">
      <w:pPr>
        <w:shd w:val="clear" w:color="auto" w:fill="FFFFFF"/>
        <w:rPr>
          <w:del w:id="30" w:author="Brittany Gradel" w:date="2020-09-25T14:25:00Z"/>
          <w:rFonts w:ascii="Times New Roman" w:eastAsia="Times New Roman" w:hAnsi="Times New Roman" w:cs="Times New Roman"/>
        </w:rPr>
      </w:pPr>
    </w:p>
    <w:p w14:paraId="05410337" w14:textId="36050D56" w:rsidR="00300D72" w:rsidDel="000B4D0F" w:rsidRDefault="00300D72" w:rsidP="00783D0E">
      <w:pPr>
        <w:shd w:val="clear" w:color="auto" w:fill="FFFFFF"/>
        <w:rPr>
          <w:del w:id="31" w:author="Brittany Gradel" w:date="2020-09-25T14:25:00Z"/>
          <w:rFonts w:ascii="Helvetica" w:eastAsia="Times New Roman" w:hAnsi="Helvetica" w:cs="Times New Roman"/>
          <w:sz w:val="22"/>
          <w:szCs w:val="22"/>
        </w:rPr>
      </w:pPr>
      <w:del w:id="32" w:author="Brittany Gradel" w:date="2020-09-25T14:25:00Z">
        <w:r w:rsidRPr="00300D72" w:rsidDel="000B4D0F">
          <w:rPr>
            <w:rFonts w:ascii="Helvetica" w:eastAsia="Times New Roman" w:hAnsi="Helvetica" w:cs="Times New Roman"/>
            <w:sz w:val="22"/>
            <w:szCs w:val="22"/>
          </w:rPr>
          <w:delText xml:space="preserve">Video recordings will be made of the evaluation phase only. The debriefing session will be audio recorded. </w:delText>
        </w:r>
        <w:r w:rsidR="00532F26" w:rsidDel="000B4D0F">
          <w:rPr>
            <w:rFonts w:ascii="Helvetica" w:eastAsia="Times New Roman" w:hAnsi="Helvetica" w:cs="Times New Roman"/>
            <w:sz w:val="22"/>
            <w:szCs w:val="22"/>
          </w:rPr>
          <w:delText>The video recordings will be deleted after a security study is completed. The audio recordings will be deleted after their content is transcribed and verified to be accurate.</w:delText>
        </w:r>
      </w:del>
    </w:p>
    <w:p w14:paraId="1CF57EB6" w14:textId="77777777" w:rsidR="00726227" w:rsidRPr="00300D72" w:rsidRDefault="00726227" w:rsidP="00783D0E">
      <w:pPr>
        <w:shd w:val="clear" w:color="auto" w:fill="FFFFFF"/>
        <w:rPr>
          <w:rFonts w:ascii="Times New Roman" w:eastAsia="Times New Roman" w:hAnsi="Times New Roman" w:cs="Times New Roman"/>
        </w:rPr>
      </w:pPr>
    </w:p>
    <w:p w14:paraId="2A25198B"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Voluntary participation: </w:t>
      </w:r>
    </w:p>
    <w:p w14:paraId="1FFE29F6" w14:textId="77777777" w:rsidR="00532F26" w:rsidRDefault="00300D72" w:rsidP="00783D0E">
      <w:pPr>
        <w:shd w:val="clear" w:color="auto" w:fill="FFFFFF"/>
        <w:rPr>
          <w:rFonts w:ascii="Helvetica" w:eastAsia="Times New Roman" w:hAnsi="Helvetica" w:cs="Times New Roman"/>
          <w:b/>
          <w:bCs/>
          <w:sz w:val="26"/>
          <w:szCs w:val="26"/>
        </w:rPr>
      </w:pPr>
      <w:r w:rsidRPr="00300D72">
        <w:rPr>
          <w:rFonts w:ascii="Helvetica" w:eastAsia="Times New Roman" w:hAnsi="Helvetica" w:cs="Times New Roman"/>
          <w:sz w:val="22"/>
          <w:szCs w:val="22"/>
        </w:rPr>
        <w:t xml:space="preserve">Participation in this study is completely voluntary. </w:t>
      </w:r>
    </w:p>
    <w:p w14:paraId="34FF4780" w14:textId="77777777" w:rsidR="00532F26" w:rsidRDefault="00532F26" w:rsidP="00783D0E">
      <w:pPr>
        <w:shd w:val="clear" w:color="auto" w:fill="FFFFFF"/>
        <w:rPr>
          <w:rFonts w:ascii="Helvetica" w:eastAsia="Times New Roman" w:hAnsi="Helvetica" w:cs="Times New Roman"/>
          <w:b/>
          <w:bCs/>
          <w:sz w:val="26"/>
          <w:szCs w:val="26"/>
        </w:rPr>
      </w:pPr>
    </w:p>
    <w:p w14:paraId="1327E0D0" w14:textId="749C8DF8" w:rsidR="00300D72" w:rsidRPr="00532F26"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b/>
          <w:bCs/>
          <w:sz w:val="26"/>
          <w:szCs w:val="26"/>
        </w:rPr>
        <w:t xml:space="preserve">How to withdraw: </w:t>
      </w:r>
    </w:p>
    <w:p w14:paraId="7BE83C30" w14:textId="3C7BBD9B"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sz w:val="22"/>
          <w:szCs w:val="22"/>
        </w:rPr>
        <w:t>Participants have the right to withdraw from the study or an individual session at any time without consequence. To withdraw, all they have to do is</w:t>
      </w:r>
      <w:ins w:id="33" w:author="Brittany Gradel" w:date="2020-09-25T14:25:00Z">
        <w:r w:rsidR="000B4D0F">
          <w:rPr>
            <w:rFonts w:ascii="Helvetica" w:eastAsia="Times New Roman" w:hAnsi="Helvetica" w:cs="Times New Roman"/>
            <w:sz w:val="22"/>
            <w:szCs w:val="22"/>
          </w:rPr>
          <w:t xml:space="preserve"> close the web page and</w:t>
        </w:r>
      </w:ins>
      <w:del w:id="34" w:author="Brittany Gradel" w:date="2020-09-25T14:25:00Z">
        <w:r w:rsidRPr="00300D72" w:rsidDel="000B4D0F">
          <w:rPr>
            <w:rFonts w:ascii="Helvetica" w:eastAsia="Times New Roman" w:hAnsi="Helvetica" w:cs="Times New Roman"/>
            <w:sz w:val="22"/>
            <w:szCs w:val="22"/>
          </w:rPr>
          <w:delText xml:space="preserve"> to</w:delText>
        </w:r>
      </w:del>
      <w:r w:rsidRPr="00300D72">
        <w:rPr>
          <w:rFonts w:ascii="Helvetica" w:eastAsia="Times New Roman" w:hAnsi="Helvetica" w:cs="Times New Roman"/>
          <w:sz w:val="22"/>
          <w:szCs w:val="22"/>
        </w:rPr>
        <w:t xml:space="preserve"> inform the researchers. Moreover, participants who withdraw will still receive $</w:t>
      </w:r>
      <w:r w:rsidR="00532F26">
        <w:rPr>
          <w:rFonts w:ascii="Helvetica" w:eastAsia="Times New Roman" w:hAnsi="Helvetica" w:cs="Times New Roman"/>
          <w:sz w:val="22"/>
          <w:szCs w:val="22"/>
        </w:rPr>
        <w:t>10</w:t>
      </w:r>
      <w:r w:rsidRPr="00300D72">
        <w:rPr>
          <w:rFonts w:ascii="Helvetica" w:eastAsia="Times New Roman" w:hAnsi="Helvetica" w:cs="Times New Roman"/>
          <w:sz w:val="22"/>
          <w:szCs w:val="22"/>
        </w:rPr>
        <w:t xml:space="preserve"> compensation</w:t>
      </w:r>
      <w:r w:rsidR="00532F26">
        <w:rPr>
          <w:rFonts w:ascii="Helvetica" w:eastAsia="Times New Roman" w:hAnsi="Helvetica" w:cs="Times New Roman"/>
          <w:sz w:val="22"/>
          <w:szCs w:val="22"/>
        </w:rPr>
        <w:t>.</w:t>
      </w:r>
    </w:p>
    <w:p w14:paraId="07EEC75C" w14:textId="77777777" w:rsidR="000014ED" w:rsidRDefault="00E54DAA" w:rsidP="00783D0E"/>
    <w:sectPr w:rsidR="000014ED" w:rsidSect="00BF2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0000000000000000000"/>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DA0100"/>
    <w:multiLevelType w:val="hybridMultilevel"/>
    <w:tmpl w:val="18C20A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ittany Gradel">
    <w15:presenceInfo w15:providerId="Windows Live" w15:userId="500460ee495b3429"/>
  </w15:person>
  <w15:person w15:author="Krishna Venkatasubramanian">
    <w15:presenceInfo w15:providerId="AD" w15:userId="S::krish@uri.edu::4bf5382c-410c-4e22-9a63-c983e0b31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isplayBackgroundShap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D72"/>
    <w:rsid w:val="000673BA"/>
    <w:rsid w:val="000B4D0F"/>
    <w:rsid w:val="00207D17"/>
    <w:rsid w:val="0022515A"/>
    <w:rsid w:val="00281C87"/>
    <w:rsid w:val="002E5196"/>
    <w:rsid w:val="002F0CDF"/>
    <w:rsid w:val="00300D72"/>
    <w:rsid w:val="003124D3"/>
    <w:rsid w:val="004307AB"/>
    <w:rsid w:val="00446318"/>
    <w:rsid w:val="00482822"/>
    <w:rsid w:val="00484355"/>
    <w:rsid w:val="00521B15"/>
    <w:rsid w:val="00532F26"/>
    <w:rsid w:val="00560BC2"/>
    <w:rsid w:val="00561D1D"/>
    <w:rsid w:val="005659C0"/>
    <w:rsid w:val="0058013D"/>
    <w:rsid w:val="0058590C"/>
    <w:rsid w:val="005D7D1C"/>
    <w:rsid w:val="006100AE"/>
    <w:rsid w:val="00610977"/>
    <w:rsid w:val="00633B97"/>
    <w:rsid w:val="00681EB6"/>
    <w:rsid w:val="00685772"/>
    <w:rsid w:val="0068634A"/>
    <w:rsid w:val="00696138"/>
    <w:rsid w:val="006974B2"/>
    <w:rsid w:val="00726227"/>
    <w:rsid w:val="00730805"/>
    <w:rsid w:val="00753442"/>
    <w:rsid w:val="007662B7"/>
    <w:rsid w:val="00783D0E"/>
    <w:rsid w:val="007C5DAB"/>
    <w:rsid w:val="00807FD4"/>
    <w:rsid w:val="00897660"/>
    <w:rsid w:val="008D2578"/>
    <w:rsid w:val="00974A62"/>
    <w:rsid w:val="009C5EAB"/>
    <w:rsid w:val="00A67B88"/>
    <w:rsid w:val="00A85657"/>
    <w:rsid w:val="00AE2D03"/>
    <w:rsid w:val="00AE5231"/>
    <w:rsid w:val="00B24910"/>
    <w:rsid w:val="00B3304F"/>
    <w:rsid w:val="00BF2E89"/>
    <w:rsid w:val="00C93A2F"/>
    <w:rsid w:val="00C947D1"/>
    <w:rsid w:val="00C956CC"/>
    <w:rsid w:val="00DB1B17"/>
    <w:rsid w:val="00DC0FC9"/>
    <w:rsid w:val="00E04EDF"/>
    <w:rsid w:val="00E13DE4"/>
    <w:rsid w:val="00E31C1B"/>
    <w:rsid w:val="00E36649"/>
    <w:rsid w:val="00E54DAA"/>
    <w:rsid w:val="00E603F2"/>
    <w:rsid w:val="00ED3458"/>
    <w:rsid w:val="00EE5D62"/>
    <w:rsid w:val="00F96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5CA15"/>
  <w14:defaultImageDpi w14:val="32767"/>
  <w15:chartTrackingRefBased/>
  <w15:docId w15:val="{8EBD45C0-D95E-F044-9FA4-809A6F64A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HAnsi" w:hAnsi="Garamond"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D7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61D1D"/>
    <w:pPr>
      <w:ind w:left="720"/>
      <w:contextualSpacing/>
    </w:pPr>
  </w:style>
  <w:style w:type="paragraph" w:styleId="BalloonText">
    <w:name w:val="Balloon Text"/>
    <w:basedOn w:val="Normal"/>
    <w:link w:val="BalloonTextChar"/>
    <w:uiPriority w:val="99"/>
    <w:semiHidden/>
    <w:unhideWhenUsed/>
    <w:rsid w:val="00E54DA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54DA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3428767">
      <w:bodyDiv w:val="1"/>
      <w:marLeft w:val="0"/>
      <w:marRight w:val="0"/>
      <w:marTop w:val="0"/>
      <w:marBottom w:val="0"/>
      <w:divBdr>
        <w:top w:val="none" w:sz="0" w:space="0" w:color="auto"/>
        <w:left w:val="none" w:sz="0" w:space="0" w:color="auto"/>
        <w:bottom w:val="none" w:sz="0" w:space="0" w:color="auto"/>
        <w:right w:val="none" w:sz="0" w:space="0" w:color="auto"/>
      </w:divBdr>
      <w:divsChild>
        <w:div w:id="955061154">
          <w:marLeft w:val="0"/>
          <w:marRight w:val="0"/>
          <w:marTop w:val="0"/>
          <w:marBottom w:val="0"/>
          <w:divBdr>
            <w:top w:val="none" w:sz="0" w:space="0" w:color="auto"/>
            <w:left w:val="none" w:sz="0" w:space="0" w:color="auto"/>
            <w:bottom w:val="none" w:sz="0" w:space="0" w:color="auto"/>
            <w:right w:val="none" w:sz="0" w:space="0" w:color="auto"/>
          </w:divBdr>
          <w:divsChild>
            <w:div w:id="1904874339">
              <w:marLeft w:val="0"/>
              <w:marRight w:val="0"/>
              <w:marTop w:val="0"/>
              <w:marBottom w:val="0"/>
              <w:divBdr>
                <w:top w:val="none" w:sz="0" w:space="0" w:color="auto"/>
                <w:left w:val="none" w:sz="0" w:space="0" w:color="auto"/>
                <w:bottom w:val="none" w:sz="0" w:space="0" w:color="auto"/>
                <w:right w:val="none" w:sz="0" w:space="0" w:color="auto"/>
              </w:divBdr>
              <w:divsChild>
                <w:div w:id="508520391">
                  <w:marLeft w:val="0"/>
                  <w:marRight w:val="0"/>
                  <w:marTop w:val="0"/>
                  <w:marBottom w:val="0"/>
                  <w:divBdr>
                    <w:top w:val="none" w:sz="0" w:space="0" w:color="auto"/>
                    <w:left w:val="none" w:sz="0" w:space="0" w:color="auto"/>
                    <w:bottom w:val="none" w:sz="0" w:space="0" w:color="auto"/>
                    <w:right w:val="none" w:sz="0" w:space="0" w:color="auto"/>
                  </w:divBdr>
                  <w:divsChild>
                    <w:div w:id="1886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69406">
          <w:marLeft w:val="0"/>
          <w:marRight w:val="0"/>
          <w:marTop w:val="0"/>
          <w:marBottom w:val="0"/>
          <w:divBdr>
            <w:top w:val="none" w:sz="0" w:space="0" w:color="auto"/>
            <w:left w:val="none" w:sz="0" w:space="0" w:color="auto"/>
            <w:bottom w:val="none" w:sz="0" w:space="0" w:color="auto"/>
            <w:right w:val="none" w:sz="0" w:space="0" w:color="auto"/>
          </w:divBdr>
          <w:divsChild>
            <w:div w:id="924729676">
              <w:marLeft w:val="0"/>
              <w:marRight w:val="0"/>
              <w:marTop w:val="0"/>
              <w:marBottom w:val="0"/>
              <w:divBdr>
                <w:top w:val="none" w:sz="0" w:space="0" w:color="auto"/>
                <w:left w:val="none" w:sz="0" w:space="0" w:color="auto"/>
                <w:bottom w:val="none" w:sz="0" w:space="0" w:color="auto"/>
                <w:right w:val="none" w:sz="0" w:space="0" w:color="auto"/>
              </w:divBdr>
              <w:divsChild>
                <w:div w:id="979311426">
                  <w:marLeft w:val="0"/>
                  <w:marRight w:val="0"/>
                  <w:marTop w:val="0"/>
                  <w:marBottom w:val="0"/>
                  <w:divBdr>
                    <w:top w:val="none" w:sz="0" w:space="0" w:color="auto"/>
                    <w:left w:val="none" w:sz="0" w:space="0" w:color="auto"/>
                    <w:bottom w:val="none" w:sz="0" w:space="0" w:color="auto"/>
                    <w:right w:val="none" w:sz="0" w:space="0" w:color="auto"/>
                  </w:divBdr>
                  <w:divsChild>
                    <w:div w:id="124113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736453">
          <w:marLeft w:val="0"/>
          <w:marRight w:val="0"/>
          <w:marTop w:val="0"/>
          <w:marBottom w:val="0"/>
          <w:divBdr>
            <w:top w:val="none" w:sz="0" w:space="0" w:color="auto"/>
            <w:left w:val="none" w:sz="0" w:space="0" w:color="auto"/>
            <w:bottom w:val="none" w:sz="0" w:space="0" w:color="auto"/>
            <w:right w:val="none" w:sz="0" w:space="0" w:color="auto"/>
          </w:divBdr>
          <w:divsChild>
            <w:div w:id="1148353377">
              <w:marLeft w:val="0"/>
              <w:marRight w:val="0"/>
              <w:marTop w:val="0"/>
              <w:marBottom w:val="0"/>
              <w:divBdr>
                <w:top w:val="none" w:sz="0" w:space="0" w:color="auto"/>
                <w:left w:val="none" w:sz="0" w:space="0" w:color="auto"/>
                <w:bottom w:val="none" w:sz="0" w:space="0" w:color="auto"/>
                <w:right w:val="none" w:sz="0" w:space="0" w:color="auto"/>
              </w:divBdr>
              <w:divsChild>
                <w:div w:id="827136866">
                  <w:marLeft w:val="0"/>
                  <w:marRight w:val="0"/>
                  <w:marTop w:val="0"/>
                  <w:marBottom w:val="0"/>
                  <w:divBdr>
                    <w:top w:val="none" w:sz="0" w:space="0" w:color="auto"/>
                    <w:left w:val="none" w:sz="0" w:space="0" w:color="auto"/>
                    <w:bottom w:val="none" w:sz="0" w:space="0" w:color="auto"/>
                    <w:right w:val="none" w:sz="0" w:space="0" w:color="auto"/>
                  </w:divBdr>
                  <w:divsChild>
                    <w:div w:id="1046561317">
                      <w:marLeft w:val="0"/>
                      <w:marRight w:val="0"/>
                      <w:marTop w:val="0"/>
                      <w:marBottom w:val="0"/>
                      <w:divBdr>
                        <w:top w:val="none" w:sz="0" w:space="0" w:color="auto"/>
                        <w:left w:val="none" w:sz="0" w:space="0" w:color="auto"/>
                        <w:bottom w:val="none" w:sz="0" w:space="0" w:color="auto"/>
                        <w:right w:val="none" w:sz="0" w:space="0" w:color="auto"/>
                      </w:divBdr>
                    </w:div>
                  </w:divsChild>
                </w:div>
                <w:div w:id="57098770">
                  <w:marLeft w:val="0"/>
                  <w:marRight w:val="0"/>
                  <w:marTop w:val="0"/>
                  <w:marBottom w:val="0"/>
                  <w:divBdr>
                    <w:top w:val="none" w:sz="0" w:space="0" w:color="auto"/>
                    <w:left w:val="none" w:sz="0" w:space="0" w:color="auto"/>
                    <w:bottom w:val="none" w:sz="0" w:space="0" w:color="auto"/>
                    <w:right w:val="none" w:sz="0" w:space="0" w:color="auto"/>
                  </w:divBdr>
                  <w:divsChild>
                    <w:div w:id="2979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551</Words>
  <Characters>3550</Characters>
  <Application>Microsoft Office Word</Application>
  <DocSecurity>0</DocSecurity>
  <Lines>63</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Venkatasubramanian</dc:creator>
  <cp:keywords/>
  <dc:description/>
  <cp:lastModifiedBy>Krishna Venkatasubramanian</cp:lastModifiedBy>
  <cp:revision>21</cp:revision>
  <dcterms:created xsi:type="dcterms:W3CDTF">2020-02-20T15:52:00Z</dcterms:created>
  <dcterms:modified xsi:type="dcterms:W3CDTF">2020-09-25T19:34:00Z</dcterms:modified>
</cp:coreProperties>
</file>